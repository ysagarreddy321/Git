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7E" w:rsidRPr="00F2717E" w:rsidRDefault="00F2717E" w:rsidP="00F2717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F2717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How to set </w:t>
      </w:r>
      <w:proofErr w:type="spellStart"/>
      <w:r w:rsidRPr="00F2717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java_home</w:t>
      </w:r>
      <w:proofErr w:type="spellEnd"/>
      <w:r w:rsidRPr="00F2717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 on Windows 10?</w:t>
      </w:r>
    </w:p>
    <w:p w:rsidR="00F2717E" w:rsidRPr="00F2717E" w:rsidRDefault="00F2717E" w:rsidP="00F271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199A1"/>
          <w:sz w:val="21"/>
          <w:szCs w:val="21"/>
        </w:rPr>
      </w:pPr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>By </w:t>
      </w:r>
      <w:proofErr w:type="spellStart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fldChar w:fldCharType="begin"/>
      </w:r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instrText xml:space="preserve"> HYPERLINK "https://www.mkyong.com/author/mkyong/" \o "mkyong" </w:instrText>
      </w:r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fldChar w:fldCharType="separate"/>
      </w:r>
      <w:r w:rsidRPr="00F2717E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mkyong</w:t>
      </w:r>
      <w:proofErr w:type="spellEnd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fldChar w:fldCharType="end"/>
      </w:r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 xml:space="preserve"> | August 25, 2015 | </w:t>
      </w:r>
      <w:proofErr w:type="gramStart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>Viewed :</w:t>
      </w:r>
      <w:proofErr w:type="gramEnd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 xml:space="preserve"> 1</w:t>
      </w:r>
      <w:bookmarkStart w:id="0" w:name="_GoBack"/>
      <w:bookmarkEnd w:id="0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 xml:space="preserve">97,780 times +3,616 </w:t>
      </w:r>
      <w:proofErr w:type="spellStart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>pv</w:t>
      </w:r>
      <w:proofErr w:type="spellEnd"/>
      <w:r w:rsidRPr="00F2717E">
        <w:rPr>
          <w:rFonts w:ascii="Helvetica" w:eastAsia="Times New Roman" w:hAnsi="Helvetica" w:cs="Helvetica"/>
          <w:color w:val="9199A1"/>
          <w:sz w:val="21"/>
          <w:szCs w:val="21"/>
        </w:rPr>
        <w:t>/w</w:t>
      </w:r>
    </w:p>
    <w:p w:rsidR="00F2717E" w:rsidRPr="00F2717E" w:rsidRDefault="00F2717E" w:rsidP="00F271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This tutorial shows you how to set a </w:t>
      </w:r>
      <w:r w:rsidRPr="00F2717E">
        <w:rPr>
          <w:rFonts w:ascii="Consolas" w:eastAsia="Times New Roman" w:hAnsi="Consolas" w:cs="Courier New"/>
          <w:color w:val="C7254E"/>
          <w:shd w:val="clear" w:color="auto" w:fill="F9F2F4"/>
        </w:rPr>
        <w:t>JAVA_HOME</w:t>
      </w: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 system variable on Windows 10.</w:t>
      </w:r>
    </w:p>
    <w:p w:rsidR="00F2717E" w:rsidRPr="00F2717E" w:rsidRDefault="00F2717E" w:rsidP="00F271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Tested</w:t>
      </w:r>
    </w:p>
    <w:p w:rsidR="00F2717E" w:rsidRPr="00F2717E" w:rsidRDefault="00F2717E" w:rsidP="00F27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Windows 10</w:t>
      </w:r>
    </w:p>
    <w:p w:rsidR="00F2717E" w:rsidRPr="00F2717E" w:rsidRDefault="00F2717E" w:rsidP="00F27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JDK 1.8</w:t>
      </w:r>
    </w:p>
    <w:p w:rsidR="00F2717E" w:rsidRPr="00F2717E" w:rsidRDefault="00F2717E" w:rsidP="00F2717E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F2717E">
        <w:rPr>
          <w:rFonts w:ascii="inherit" w:eastAsia="Times New Roman" w:hAnsi="inherit" w:cs="Helvetica"/>
          <w:color w:val="333333"/>
          <w:sz w:val="36"/>
          <w:szCs w:val="36"/>
        </w:rPr>
        <w:t>1. Advanced System Settings</w:t>
      </w:r>
    </w:p>
    <w:p w:rsidR="00F2717E" w:rsidRPr="00F2717E" w:rsidRDefault="00F2717E" w:rsidP="00F271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Type </w:t>
      </w:r>
      <w:r w:rsidRPr="00F2717E">
        <w:rPr>
          <w:rFonts w:ascii="Consolas" w:eastAsia="Times New Roman" w:hAnsi="Consolas" w:cs="Courier New"/>
          <w:color w:val="C7254E"/>
          <w:shd w:val="clear" w:color="auto" w:fill="F9F2F4"/>
        </w:rPr>
        <w:t>advanced system settings</w:t>
      </w: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 in the search box (beside the Windows start button), clicks </w:t>
      </w:r>
      <w:r w:rsidRPr="00F2717E">
        <w:rPr>
          <w:rFonts w:ascii="Consolas" w:eastAsia="Times New Roman" w:hAnsi="Consolas" w:cs="Courier New"/>
          <w:color w:val="C7254E"/>
          <w:shd w:val="clear" w:color="auto" w:fill="F9F2F4"/>
        </w:rPr>
        <w:t>View advanced system settings</w:t>
      </w:r>
      <w:r w:rsidRPr="00F2717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F2717E" w:rsidRPr="00F2717E" w:rsidRDefault="00F2717E" w:rsidP="00F2717E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717E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23889549" wp14:editId="49D3CDFD">
            <wp:extent cx="3857625" cy="6019800"/>
            <wp:effectExtent l="0" t="0" r="9525" b="0"/>
            <wp:docPr id="1" name="Picture 1" descr="1_windows10_search_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windows10_search_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E" w:rsidRPr="00F2717E" w:rsidRDefault="00F2717E" w:rsidP="00F2717E">
      <w:pPr>
        <w:shd w:val="clear" w:color="auto" w:fill="FFFFFF"/>
        <w:spacing w:before="600" w:after="150" w:line="240" w:lineRule="auto"/>
        <w:outlineLvl w:val="1"/>
        <w:rPr>
          <w:ins w:id="1" w:author="Unknown"/>
          <w:rFonts w:ascii="inherit" w:eastAsia="Times New Roman" w:hAnsi="inherit" w:cs="Helvetica"/>
          <w:color w:val="333333"/>
          <w:sz w:val="36"/>
          <w:szCs w:val="36"/>
        </w:rPr>
      </w:pPr>
      <w:ins w:id="2" w:author="Unknown">
        <w:r w:rsidRPr="00F2717E">
          <w:rPr>
            <w:rFonts w:ascii="inherit" w:eastAsia="Times New Roman" w:hAnsi="inherit" w:cs="Helvetica"/>
            <w:color w:val="333333"/>
            <w:sz w:val="36"/>
            <w:szCs w:val="36"/>
          </w:rPr>
          <w:t>2. Environment Variables</w:t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3" w:author="Unknown"/>
          <w:rFonts w:ascii="Helvetica" w:eastAsia="Times New Roman" w:hAnsi="Helvetica" w:cs="Helvetica"/>
          <w:color w:val="333333"/>
          <w:sz w:val="24"/>
          <w:szCs w:val="24"/>
        </w:rPr>
      </w:pPr>
      <w:ins w:id="4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Select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Advance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 tab, clicks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Environment Variables</w:t>
        </w:r>
      </w:ins>
    </w:p>
    <w:p w:rsidR="00F2717E" w:rsidRPr="00F2717E" w:rsidRDefault="00F2717E" w:rsidP="00F2717E">
      <w:pPr>
        <w:shd w:val="clear" w:color="auto" w:fill="F9F9F9"/>
        <w:spacing w:line="240" w:lineRule="auto"/>
        <w:jc w:val="center"/>
        <w:rPr>
          <w:ins w:id="5" w:author="Unknown"/>
          <w:rFonts w:ascii="Helvetica" w:eastAsia="Times New Roman" w:hAnsi="Helvetica" w:cs="Helvetica"/>
          <w:color w:val="333333"/>
          <w:sz w:val="24"/>
          <w:szCs w:val="24"/>
        </w:rPr>
      </w:pPr>
      <w:ins w:id="6" w:author="Unknown">
        <w:r w:rsidRPr="00F2717E">
          <w:rPr>
            <w:rFonts w:ascii="Helvetica" w:eastAsia="Times New Roman" w:hAnsi="Helvetica" w:cs="Helvetica"/>
            <w:noProof/>
            <w:color w:val="333333"/>
            <w:sz w:val="24"/>
            <w:szCs w:val="24"/>
          </w:rPr>
          <w:lastRenderedPageBreak/>
          <w:drawing>
            <wp:inline distT="0" distB="0" distL="0" distR="0" wp14:anchorId="3D3FB029" wp14:editId="4F55F5DA">
              <wp:extent cx="4057650" cy="4591050"/>
              <wp:effectExtent l="0" t="0" r="0" b="0"/>
              <wp:docPr id="2" name="Picture 2" descr="2_windows_environment_variabl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2_windows_environment_variable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57650" cy="459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2717E" w:rsidRPr="00F2717E" w:rsidRDefault="00F2717E" w:rsidP="00F2717E">
      <w:pPr>
        <w:shd w:val="clear" w:color="auto" w:fill="FFFFFF"/>
        <w:spacing w:before="600" w:after="150" w:line="240" w:lineRule="auto"/>
        <w:outlineLvl w:val="1"/>
        <w:rPr>
          <w:ins w:id="7" w:author="Unknown"/>
          <w:rFonts w:ascii="inherit" w:eastAsia="Times New Roman" w:hAnsi="inherit" w:cs="Helvetica"/>
          <w:color w:val="333333"/>
          <w:sz w:val="36"/>
          <w:szCs w:val="36"/>
        </w:rPr>
      </w:pPr>
      <w:ins w:id="8" w:author="Unknown">
        <w:r w:rsidRPr="00F2717E">
          <w:rPr>
            <w:rFonts w:ascii="inherit" w:eastAsia="Times New Roman" w:hAnsi="inherit" w:cs="Helvetica"/>
            <w:color w:val="333333"/>
            <w:sz w:val="36"/>
            <w:szCs w:val="36"/>
          </w:rPr>
          <w:t>3. Add JAVA_HOME</w:t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9" w:author="Unknown"/>
          <w:rFonts w:ascii="Helvetica" w:eastAsia="Times New Roman" w:hAnsi="Helvetica" w:cs="Helvetica"/>
          <w:color w:val="333333"/>
          <w:sz w:val="24"/>
          <w:szCs w:val="24"/>
        </w:rPr>
      </w:pPr>
      <w:ins w:id="10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In System variables, add a new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JAVA_HOME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 variable and point it to the JDK installed folder.</w:t>
        </w:r>
      </w:ins>
    </w:p>
    <w:p w:rsidR="00F2717E" w:rsidRPr="00F2717E" w:rsidRDefault="00F2717E" w:rsidP="00F2717E">
      <w:pPr>
        <w:shd w:val="clear" w:color="auto" w:fill="F9F9F9"/>
        <w:spacing w:line="240" w:lineRule="auto"/>
        <w:jc w:val="center"/>
        <w:rPr>
          <w:ins w:id="11" w:author="Unknown"/>
          <w:rFonts w:ascii="Helvetica" w:eastAsia="Times New Roman" w:hAnsi="Helvetica" w:cs="Helvetica"/>
          <w:color w:val="333333"/>
          <w:sz w:val="24"/>
          <w:szCs w:val="24"/>
        </w:rPr>
      </w:pPr>
      <w:ins w:id="12" w:author="Unknown">
        <w:r w:rsidRPr="00F2717E">
          <w:rPr>
            <w:rFonts w:ascii="Helvetica" w:eastAsia="Times New Roman" w:hAnsi="Helvetica" w:cs="Helvetica"/>
            <w:noProof/>
            <w:color w:val="333333"/>
            <w:sz w:val="24"/>
            <w:szCs w:val="24"/>
          </w:rPr>
          <w:lastRenderedPageBreak/>
          <w:drawing>
            <wp:inline distT="0" distB="0" distL="0" distR="0" wp14:anchorId="43B9C63D" wp14:editId="48F6DD2A">
              <wp:extent cx="7743825" cy="5238750"/>
              <wp:effectExtent l="0" t="0" r="9525" b="0"/>
              <wp:docPr id="3" name="Picture 3" descr="3_java_home_windows_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3_java_home_windows_10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3825" cy="523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2717E" w:rsidRPr="00F2717E" w:rsidRDefault="00F2717E" w:rsidP="00F2717E">
      <w:pPr>
        <w:shd w:val="clear" w:color="auto" w:fill="E6E6FC"/>
        <w:spacing w:after="0" w:line="240" w:lineRule="auto"/>
        <w:rPr>
          <w:ins w:id="13" w:author="Unknown"/>
          <w:rFonts w:ascii="Helvetica" w:eastAsia="Times New Roman" w:hAnsi="Helvetica" w:cs="Helvetica"/>
          <w:color w:val="333333"/>
          <w:sz w:val="24"/>
          <w:szCs w:val="24"/>
        </w:rPr>
      </w:pPr>
      <w:ins w:id="14" w:author="Unknown">
        <w:r w:rsidRPr="00F2717E">
          <w:rPr>
            <w:rFonts w:ascii="Helvetica" w:eastAsia="Times New Roman" w:hAnsi="Helvetica" w:cs="Helvetica"/>
            <w:b/>
            <w:bCs/>
            <w:color w:val="333333"/>
            <w:sz w:val="24"/>
            <w:szCs w:val="24"/>
          </w:rPr>
          <w:t>Note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br/>
          <w:t>Don’t include the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\bin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 folder, just the JDK path. For example</w:t>
        </w:r>
      </w:ins>
    </w:p>
    <w:p w:rsidR="00F2717E" w:rsidRPr="00F2717E" w:rsidRDefault="00F2717E" w:rsidP="00F2717E">
      <w:pPr>
        <w:numPr>
          <w:ilvl w:val="0"/>
          <w:numId w:val="2"/>
        </w:numPr>
        <w:shd w:val="clear" w:color="auto" w:fill="E6E6FC"/>
        <w:spacing w:before="100" w:beforeAutospacing="1" w:after="100" w:afterAutospacing="1" w:line="240" w:lineRule="auto"/>
        <w:rPr>
          <w:ins w:id="15" w:author="Unknown"/>
          <w:rFonts w:ascii="Helvetica" w:eastAsia="Times New Roman" w:hAnsi="Helvetica" w:cs="Helvetica"/>
          <w:color w:val="333333"/>
          <w:sz w:val="24"/>
          <w:szCs w:val="24"/>
        </w:rPr>
      </w:pPr>
      <w:ins w:id="16" w:author="Unknown">
        <w:r w:rsidRPr="00F2717E">
          <w:rPr>
            <w:rFonts w:ascii="Helvetica" w:eastAsia="Times New Roman" w:hAnsi="Helvetica" w:cs="Helvetica"/>
            <w:b/>
            <w:bCs/>
            <w:color w:val="333333"/>
            <w:sz w:val="24"/>
            <w:szCs w:val="24"/>
          </w:rPr>
          <w:t>Correct – C:\Program Files\Java\jdk1.8.0_60</w:t>
        </w:r>
      </w:ins>
    </w:p>
    <w:p w:rsidR="00F2717E" w:rsidRPr="00F2717E" w:rsidRDefault="00F2717E" w:rsidP="00F2717E">
      <w:pPr>
        <w:numPr>
          <w:ilvl w:val="0"/>
          <w:numId w:val="2"/>
        </w:numPr>
        <w:shd w:val="clear" w:color="auto" w:fill="E6E6FC"/>
        <w:spacing w:before="100" w:beforeAutospacing="1" w:after="100" w:afterAutospacing="1" w:line="240" w:lineRule="auto"/>
        <w:rPr>
          <w:ins w:id="17" w:author="Unknown"/>
          <w:rFonts w:ascii="Helvetica" w:eastAsia="Times New Roman" w:hAnsi="Helvetica" w:cs="Helvetica"/>
          <w:color w:val="333333"/>
          <w:sz w:val="24"/>
          <w:szCs w:val="24"/>
        </w:rPr>
      </w:pPr>
      <w:ins w:id="18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Wrong – C:\Program Files\Java\jdk1.8.0_60\bin</w:t>
        </w:r>
      </w:ins>
    </w:p>
    <w:p w:rsidR="00F2717E" w:rsidRPr="00F2717E" w:rsidRDefault="00F2717E" w:rsidP="00F2717E">
      <w:pPr>
        <w:shd w:val="clear" w:color="auto" w:fill="FFFFFF"/>
        <w:spacing w:before="600" w:after="150" w:line="240" w:lineRule="auto"/>
        <w:outlineLvl w:val="1"/>
        <w:rPr>
          <w:ins w:id="19" w:author="Unknown"/>
          <w:rFonts w:ascii="inherit" w:eastAsia="Times New Roman" w:hAnsi="inherit" w:cs="Helvetica"/>
          <w:color w:val="333333"/>
          <w:sz w:val="36"/>
          <w:szCs w:val="36"/>
        </w:rPr>
      </w:pPr>
      <w:ins w:id="20" w:author="Unknown">
        <w:r w:rsidRPr="00F2717E">
          <w:rPr>
            <w:rFonts w:ascii="inherit" w:eastAsia="Times New Roman" w:hAnsi="inherit" w:cs="Helvetica"/>
            <w:color w:val="333333"/>
            <w:sz w:val="36"/>
            <w:szCs w:val="36"/>
          </w:rPr>
          <w:t>4. Update PATH</w:t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21" w:author="Unknown"/>
          <w:rFonts w:ascii="Helvetica" w:eastAsia="Times New Roman" w:hAnsi="Helvetica" w:cs="Helvetica"/>
          <w:color w:val="333333"/>
          <w:sz w:val="24"/>
          <w:szCs w:val="24"/>
        </w:rPr>
      </w:pPr>
      <w:ins w:id="22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In System variables, find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PATH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, clicks edit and append this </w:t>
        </w:r>
        <w:r w:rsidRPr="00F2717E">
          <w:rPr>
            <w:rFonts w:ascii="Consolas" w:eastAsia="Times New Roman" w:hAnsi="Consolas" w:cs="Courier New"/>
            <w:color w:val="C7254E"/>
            <w:shd w:val="clear" w:color="auto" w:fill="F9F2F4"/>
          </w:rPr>
          <w:t>%JAVA_HOME%\bin</w:t>
        </w:r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 to the end.</w:t>
        </w:r>
      </w:ins>
    </w:p>
    <w:p w:rsidR="00F2717E" w:rsidRPr="00F2717E" w:rsidRDefault="00F2717E" w:rsidP="00F2717E">
      <w:pPr>
        <w:shd w:val="clear" w:color="auto" w:fill="F9F9F9"/>
        <w:spacing w:line="240" w:lineRule="auto"/>
        <w:jc w:val="center"/>
        <w:rPr>
          <w:ins w:id="23" w:author="Unknown"/>
          <w:rFonts w:ascii="Helvetica" w:eastAsia="Times New Roman" w:hAnsi="Helvetica" w:cs="Helvetica"/>
          <w:color w:val="333333"/>
          <w:sz w:val="24"/>
          <w:szCs w:val="24"/>
        </w:rPr>
      </w:pPr>
      <w:ins w:id="24" w:author="Unknown">
        <w:r w:rsidRPr="00F2717E">
          <w:rPr>
            <w:rFonts w:ascii="Helvetica" w:eastAsia="Times New Roman" w:hAnsi="Helvetica" w:cs="Helvetica"/>
            <w:noProof/>
            <w:color w:val="333333"/>
            <w:sz w:val="24"/>
            <w:szCs w:val="24"/>
          </w:rPr>
          <w:lastRenderedPageBreak/>
          <w:drawing>
            <wp:inline distT="0" distB="0" distL="0" distR="0" wp14:anchorId="7AE5CAA1" wp14:editId="5C9B7474">
              <wp:extent cx="6162675" cy="5219700"/>
              <wp:effectExtent l="0" t="0" r="9525" b="0"/>
              <wp:docPr id="4" name="Picture 4" descr="4_java_home_windows_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4_java_home_windows_10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62675" cy="521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25" w:author="Unknown"/>
          <w:rFonts w:ascii="Helvetica" w:eastAsia="Times New Roman" w:hAnsi="Helvetica" w:cs="Helvetica"/>
          <w:color w:val="333333"/>
          <w:sz w:val="24"/>
          <w:szCs w:val="24"/>
        </w:rPr>
      </w:pPr>
      <w:ins w:id="26" w:author="Unknown">
        <w:r w:rsidRPr="00F2717E">
          <w:rPr>
            <w:rFonts w:ascii="Helvetica" w:eastAsia="Times New Roman" w:hAnsi="Helvetica" w:cs="Helvetica"/>
            <w:i/>
            <w:iCs/>
            <w:color w:val="333333"/>
            <w:sz w:val="24"/>
            <w:szCs w:val="24"/>
          </w:rPr>
          <w:t>P.S Puts the </w:t>
        </w:r>
        <w:r w:rsidRPr="00F2717E">
          <w:rPr>
            <w:rFonts w:ascii="Consolas" w:eastAsia="Times New Roman" w:hAnsi="Consolas" w:cs="Courier New"/>
            <w:i/>
            <w:iCs/>
            <w:color w:val="C7254E"/>
            <w:shd w:val="clear" w:color="auto" w:fill="F9F2F4"/>
          </w:rPr>
          <w:t>JAVA_HOME\bin</w:t>
        </w:r>
        <w:r w:rsidRPr="00F2717E">
          <w:rPr>
            <w:rFonts w:ascii="Helvetica" w:eastAsia="Times New Roman" w:hAnsi="Helvetica" w:cs="Helvetica"/>
            <w:i/>
            <w:iCs/>
            <w:color w:val="333333"/>
            <w:sz w:val="24"/>
            <w:szCs w:val="24"/>
          </w:rPr>
          <w:t> in </w:t>
        </w:r>
        <w:r w:rsidRPr="00F2717E">
          <w:rPr>
            <w:rFonts w:ascii="Consolas" w:eastAsia="Times New Roman" w:hAnsi="Consolas" w:cs="Courier New"/>
            <w:i/>
            <w:iCs/>
            <w:color w:val="C7254E"/>
            <w:shd w:val="clear" w:color="auto" w:fill="F9F2F4"/>
          </w:rPr>
          <w:t>PATH</w:t>
        </w:r>
        <w:r w:rsidRPr="00F2717E">
          <w:rPr>
            <w:rFonts w:ascii="Helvetica" w:eastAsia="Times New Roman" w:hAnsi="Helvetica" w:cs="Helvetica"/>
            <w:i/>
            <w:iCs/>
            <w:color w:val="333333"/>
            <w:sz w:val="24"/>
            <w:szCs w:val="24"/>
          </w:rPr>
          <w:t> make the Java’s commands are accessible from everywhere.</w:t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27" w:author="Unknown"/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ins w:id="28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Done.</w:t>
        </w:r>
        <w:proofErr w:type="gramEnd"/>
      </w:ins>
    </w:p>
    <w:p w:rsidR="00F2717E" w:rsidRPr="00F2717E" w:rsidRDefault="00F2717E" w:rsidP="00F2717E">
      <w:pPr>
        <w:shd w:val="clear" w:color="auto" w:fill="FFFFFF"/>
        <w:spacing w:before="600" w:after="150" w:line="240" w:lineRule="auto"/>
        <w:outlineLvl w:val="1"/>
        <w:rPr>
          <w:ins w:id="29" w:author="Unknown"/>
          <w:rFonts w:ascii="inherit" w:eastAsia="Times New Roman" w:hAnsi="inherit" w:cs="Helvetica"/>
          <w:color w:val="333333"/>
          <w:sz w:val="36"/>
          <w:szCs w:val="36"/>
        </w:rPr>
      </w:pPr>
      <w:ins w:id="30" w:author="Unknown">
        <w:r w:rsidRPr="00F2717E">
          <w:rPr>
            <w:rFonts w:ascii="inherit" w:eastAsia="Times New Roman" w:hAnsi="inherit" w:cs="Helvetica"/>
            <w:color w:val="333333"/>
            <w:sz w:val="36"/>
            <w:szCs w:val="36"/>
          </w:rPr>
          <w:t>5. Test</w:t>
        </w:r>
      </w:ins>
    </w:p>
    <w:p w:rsidR="00F2717E" w:rsidRPr="00F2717E" w:rsidRDefault="00F2717E" w:rsidP="00F2717E">
      <w:pPr>
        <w:shd w:val="clear" w:color="auto" w:fill="FFFFFF"/>
        <w:spacing w:after="150" w:line="240" w:lineRule="auto"/>
        <w:rPr>
          <w:ins w:id="31" w:author="Unknown"/>
          <w:rFonts w:ascii="Helvetica" w:eastAsia="Times New Roman" w:hAnsi="Helvetica" w:cs="Helvetica"/>
          <w:color w:val="333333"/>
          <w:sz w:val="24"/>
          <w:szCs w:val="24"/>
        </w:rPr>
      </w:pPr>
      <w:ins w:id="32" w:author="Unknown"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 xml:space="preserve">Open a command prompt, </w:t>
        </w:r>
        <w:proofErr w:type="gramStart"/>
        <w:r w:rsidRPr="00F2717E">
          <w:rPr>
            <w:rFonts w:ascii="Helvetica" w:eastAsia="Times New Roman" w:hAnsi="Helvetica" w:cs="Helvetica"/>
            <w:color w:val="333333"/>
            <w:sz w:val="24"/>
            <w:szCs w:val="24"/>
          </w:rPr>
          <w:t>type :</w:t>
        </w:r>
        <w:proofErr w:type="gramEnd"/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33" w:author="Unknown"/>
          <w:rFonts w:ascii="Consolas" w:eastAsia="Times New Roman" w:hAnsi="Consolas" w:cs="Courier New"/>
          <w:color w:val="000000"/>
          <w:sz w:val="20"/>
          <w:szCs w:val="20"/>
        </w:rPr>
      </w:pPr>
      <w:ins w:id="34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C:\Users\mkyong</w:t>
        </w:r>
        <w:r w:rsidRPr="00F2717E">
          <w:rPr>
            <w:rFonts w:ascii="Consolas" w:eastAsia="Times New Roman" w:hAnsi="Consolas" w:cs="Courier New"/>
            <w:color w:val="A67F59"/>
            <w:sz w:val="20"/>
            <w:szCs w:val="20"/>
          </w:rPr>
          <w:t>&gt;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java -version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35" w:author="Unknown"/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ins w:id="36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java</w:t>
        </w:r>
        <w:proofErr w:type="gramEnd"/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version </w:t>
        </w:r>
        <w:r w:rsidRPr="00F2717E">
          <w:rPr>
            <w:rFonts w:ascii="Consolas" w:eastAsia="Times New Roman" w:hAnsi="Consolas" w:cs="Courier New"/>
            <w:color w:val="669900"/>
            <w:sz w:val="20"/>
            <w:szCs w:val="20"/>
          </w:rPr>
          <w:t>"1.8.0_60"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37" w:author="Unknown"/>
          <w:rFonts w:ascii="Consolas" w:eastAsia="Times New Roman" w:hAnsi="Consolas" w:cs="Courier New"/>
          <w:color w:val="000000"/>
          <w:sz w:val="20"/>
          <w:szCs w:val="20"/>
        </w:rPr>
      </w:pPr>
      <w:ins w:id="38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Java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(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TM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)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SE Runtime Environment 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(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build 1.8.0_60-b27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)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39" w:author="Unknown"/>
          <w:rFonts w:ascii="Consolas" w:eastAsia="Times New Roman" w:hAnsi="Consolas" w:cs="Courier New"/>
          <w:color w:val="000000"/>
          <w:sz w:val="20"/>
          <w:szCs w:val="20"/>
        </w:rPr>
      </w:pPr>
      <w:ins w:id="40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lastRenderedPageBreak/>
          <w:t xml:space="preserve">Java </w:t>
        </w:r>
        <w:proofErr w:type="spellStart"/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HotSpot</w:t>
        </w:r>
        <w:proofErr w:type="spellEnd"/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(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TM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)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64-Bit Server VM 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(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build 25.60-b23, mixed mode</w:t>
        </w:r>
        <w:r w:rsidRPr="00F2717E">
          <w:rPr>
            <w:rFonts w:ascii="Consolas" w:eastAsia="Times New Roman" w:hAnsi="Consolas" w:cs="Courier New"/>
            <w:color w:val="999999"/>
            <w:sz w:val="20"/>
            <w:szCs w:val="20"/>
          </w:rPr>
          <w:t>)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1" w:author="Unknown"/>
          <w:rFonts w:ascii="Consolas" w:eastAsia="Times New Roman" w:hAnsi="Consolas" w:cs="Courier New"/>
          <w:color w:val="000000"/>
          <w:sz w:val="20"/>
          <w:szCs w:val="20"/>
        </w:rPr>
      </w:pPr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2" w:author="Unknown"/>
          <w:rFonts w:ascii="Consolas" w:eastAsia="Times New Roman" w:hAnsi="Consolas" w:cs="Courier New"/>
          <w:color w:val="000000"/>
          <w:sz w:val="20"/>
          <w:szCs w:val="20"/>
        </w:rPr>
      </w:pPr>
      <w:ins w:id="43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C:\Users\mkyong</w:t>
        </w:r>
        <w:r w:rsidRPr="00F2717E">
          <w:rPr>
            <w:rFonts w:ascii="Consolas" w:eastAsia="Times New Roman" w:hAnsi="Consolas" w:cs="Courier New"/>
            <w:color w:val="A67F59"/>
            <w:sz w:val="20"/>
            <w:szCs w:val="20"/>
          </w:rPr>
          <w:t>&gt;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javac -version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4" w:author="Unknown"/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ins w:id="45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javac</w:t>
        </w:r>
        <w:proofErr w:type="spellEnd"/>
        <w:proofErr w:type="gramEnd"/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1.8.0_60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6" w:author="Unknown"/>
          <w:rFonts w:ascii="Consolas" w:eastAsia="Times New Roman" w:hAnsi="Consolas" w:cs="Courier New"/>
          <w:color w:val="000000"/>
          <w:sz w:val="20"/>
          <w:szCs w:val="20"/>
        </w:rPr>
      </w:pPr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7" w:author="Unknown"/>
          <w:rFonts w:ascii="Consolas" w:eastAsia="Times New Roman" w:hAnsi="Consolas" w:cs="Courier New"/>
          <w:color w:val="000000"/>
          <w:sz w:val="20"/>
          <w:szCs w:val="20"/>
        </w:rPr>
      </w:pPr>
      <w:ins w:id="48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C:\Users\mkyong</w:t>
        </w:r>
        <w:r w:rsidRPr="00F2717E">
          <w:rPr>
            <w:rFonts w:ascii="Consolas" w:eastAsia="Times New Roman" w:hAnsi="Consolas" w:cs="Courier New"/>
            <w:color w:val="A67F59"/>
            <w:sz w:val="20"/>
            <w:szCs w:val="20"/>
          </w:rPr>
          <w:t>&gt;</w:t>
        </w:r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echo %JAVA_HOME%</w:t>
        </w:r>
      </w:ins>
    </w:p>
    <w:p w:rsidR="00F2717E" w:rsidRPr="00F2717E" w:rsidRDefault="00F2717E" w:rsidP="00F2717E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ins w:id="49" w:author="Unknown"/>
          <w:rFonts w:ascii="Consolas" w:eastAsia="Times New Roman" w:hAnsi="Consolas" w:cs="Courier New"/>
          <w:color w:val="000000"/>
          <w:sz w:val="20"/>
          <w:szCs w:val="20"/>
        </w:rPr>
      </w:pPr>
      <w:ins w:id="50" w:author="Unknown">
        <w:r w:rsidRPr="00F2717E">
          <w:rPr>
            <w:rFonts w:ascii="Consolas" w:eastAsia="Times New Roman" w:hAnsi="Consolas" w:cs="Courier New"/>
            <w:color w:val="000000"/>
            <w:sz w:val="20"/>
            <w:szCs w:val="20"/>
          </w:rPr>
          <w:t>C:\Program Files\Java\jdk1.8.0_60</w:t>
        </w:r>
      </w:ins>
    </w:p>
    <w:p w:rsidR="00787368" w:rsidRDefault="00787368"/>
    <w:sectPr w:rsidR="0078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0FE0"/>
    <w:multiLevelType w:val="multilevel"/>
    <w:tmpl w:val="91E8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C545B"/>
    <w:multiLevelType w:val="multilevel"/>
    <w:tmpl w:val="ED0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2C"/>
    <w:rsid w:val="00787368"/>
    <w:rsid w:val="00DF142C"/>
    <w:rsid w:val="00F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755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848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49942751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155075260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49963694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</w:div>
            <w:div w:id="552237757">
              <w:marLeft w:val="0"/>
              <w:marRight w:val="0"/>
              <w:marTop w:val="150"/>
              <w:marBottom w:val="30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2</cp:revision>
  <dcterms:created xsi:type="dcterms:W3CDTF">2017-03-27T16:52:00Z</dcterms:created>
  <dcterms:modified xsi:type="dcterms:W3CDTF">2017-03-27T16:52:00Z</dcterms:modified>
</cp:coreProperties>
</file>